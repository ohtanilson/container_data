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B2DD8" w14:paraId="25BE536B" w14:textId="77777777" w:rsidTr="008B2DD8">
        <w:tc>
          <w:tcPr>
            <w:tcW w:w="4675" w:type="dxa"/>
          </w:tcPr>
          <w:p w14:paraId="597AE9DD" w14:textId="247E447E" w:rsidR="008B2DD8" w:rsidRPr="008B2DD8" w:rsidRDefault="008B2DD8" w:rsidP="008B2DD8">
            <w:pPr>
              <w:pStyle w:val="NormalWeb"/>
              <w:shd w:val="clear" w:color="auto" w:fill="FFFFFF"/>
              <w:rPr>
                <w:rFonts w:asciiTheme="minorHAnsi" w:hAnsiTheme="minorHAnsi" w:cstheme="minorHAnsi"/>
              </w:rPr>
            </w:pPr>
            <w:r w:rsidRPr="008B2DD8">
              <w:rPr>
                <w:rFonts w:asciiTheme="minorHAnsi" w:hAnsiTheme="minorHAnsi" w:cstheme="minorHAnsi"/>
                <w:sz w:val="22"/>
                <w:szCs w:val="22"/>
              </w:rPr>
              <w:t>Reviewer #1:</w:t>
            </w:r>
            <w:r w:rsidRPr="008B2DD8">
              <w:rPr>
                <w:rFonts w:asciiTheme="minorHAnsi" w:hAnsiTheme="minorHAnsi" w:cstheme="minorHAnsi"/>
              </w:rPr>
              <w:br/>
              <w:t>I suggest that the authors present a more detailed discussions as for the future research that will be done based on this data set.</w:t>
            </w:r>
          </w:p>
        </w:tc>
        <w:tc>
          <w:tcPr>
            <w:tcW w:w="4675" w:type="dxa"/>
          </w:tcPr>
          <w:p w14:paraId="5B6AA810" w14:textId="3E191BBA" w:rsidR="008B2DD8" w:rsidRPr="00471969" w:rsidRDefault="001E48AE">
            <w:pPr>
              <w:rPr>
                <w:b/>
                <w:bCs/>
              </w:rPr>
            </w:pPr>
            <w:r w:rsidRPr="00471969">
              <w:rPr>
                <w:b/>
                <w:bCs/>
              </w:rPr>
              <w:t>We newly added</w:t>
            </w:r>
            <w:r w:rsidR="00D56D32" w:rsidRPr="00471969">
              <w:rPr>
                <w:b/>
                <w:bCs/>
              </w:rPr>
              <w:t xml:space="preserve"> Section 5(Discussion, Practical implication, and Future Research</w:t>
            </w:r>
            <w:r w:rsidR="00D9382D" w:rsidRPr="00471969">
              <w:rPr>
                <w:rFonts w:cstheme="minorHAnsi"/>
                <w:b/>
                <w:bCs/>
              </w:rPr>
              <w:t>.</w:t>
            </w:r>
          </w:p>
        </w:tc>
      </w:tr>
      <w:tr w:rsidR="008B2DD8" w14:paraId="235149B3" w14:textId="77777777" w:rsidTr="008B2DD8">
        <w:tc>
          <w:tcPr>
            <w:tcW w:w="4675" w:type="dxa"/>
          </w:tcPr>
          <w:p w14:paraId="7888EC6E" w14:textId="77777777" w:rsidR="008B2DD8" w:rsidRDefault="008B2DD8">
            <w:r w:rsidRPr="008B2DD8">
              <w:t>Reviewer #2</w:t>
            </w:r>
          </w:p>
          <w:p w14:paraId="1F569E64" w14:textId="45D9A9BF" w:rsidR="008B2DD8" w:rsidRDefault="008B2DD8">
            <w:r w:rsidRPr="008B2DD8">
              <w:t>2. Data imputation is the key to unifying multiple data sources. The author(s) used "tractable imputation" (assuming a fixed ratio of the eastbound to the westbound in the closest period). This method seems to be rather ad hoc (e.g., how close is the closest period may vary along the sample period).</w:t>
            </w:r>
          </w:p>
          <w:p w14:paraId="1192EF0A" w14:textId="37E32030" w:rsidR="008B2DD8" w:rsidRDefault="008B2DD8"/>
        </w:tc>
        <w:tc>
          <w:tcPr>
            <w:tcW w:w="4675" w:type="dxa"/>
          </w:tcPr>
          <w:p w14:paraId="4CE90AD4" w14:textId="7BD8EE6F" w:rsidR="00A87F5B" w:rsidRPr="00471969" w:rsidRDefault="00A87F5B">
            <w:pPr>
              <w:rPr>
                <w:b/>
                <w:bCs/>
              </w:rPr>
            </w:pPr>
            <w:r>
              <w:t xml:space="preserve">We understood the reviewer’s concern for the robustness so that </w:t>
            </w:r>
            <w:r w:rsidRPr="00471969">
              <w:rPr>
                <w:b/>
                <w:bCs/>
              </w:rPr>
              <w:t>we explicitly explain the concern in Section 5(Discussion, Practical implication, and Future Research).</w:t>
            </w:r>
          </w:p>
        </w:tc>
      </w:tr>
      <w:tr w:rsidR="008B2DD8" w14:paraId="4727A362" w14:textId="77777777" w:rsidTr="008B2DD8">
        <w:tc>
          <w:tcPr>
            <w:tcW w:w="4675" w:type="dxa"/>
          </w:tcPr>
          <w:p w14:paraId="639C56FB" w14:textId="1DF1101C" w:rsidR="008B2DD8" w:rsidRPr="008B2DD8" w:rsidRDefault="00D56D32">
            <w:r w:rsidRPr="008B2DD8">
              <w:t>Reviewer #2</w:t>
            </w:r>
            <w:r>
              <w:br/>
            </w:r>
            <w:r w:rsidRPr="00D56D32">
              <w:t>3. Moreover, the imputed data are likely to be rather sensitive to the method of imputation. The author(s) are suggested to check the robustness of the data and structural break analysis using alternative methods of imputation.</w:t>
            </w:r>
          </w:p>
        </w:tc>
        <w:tc>
          <w:tcPr>
            <w:tcW w:w="4675" w:type="dxa"/>
          </w:tcPr>
          <w:p w14:paraId="7FC1C175" w14:textId="1C01A520" w:rsidR="008B2DD8" w:rsidRDefault="009A661E">
            <w:r>
              <w:t>Currently, we could not find the alternative method using multiple</w:t>
            </w:r>
            <w:r w:rsidR="00471969">
              <w:t xml:space="preserve"> time-series</w:t>
            </w:r>
            <w:r>
              <w:t xml:space="preserve"> datasets overlapping </w:t>
            </w:r>
            <w:r w:rsidR="00471969">
              <w:t>a few</w:t>
            </w:r>
            <w:r>
              <w:t xml:space="preserve"> periods.</w:t>
            </w:r>
            <w:r w:rsidR="00471969">
              <w:t xml:space="preserve">  We understood the reviewer’s concern for the robustness so that </w:t>
            </w:r>
            <w:r w:rsidR="00471969" w:rsidRPr="00471969">
              <w:rPr>
                <w:b/>
                <w:bCs/>
              </w:rPr>
              <w:t>we explicitly explain the concern in Section 5(Discussion, Practical implication, and Future Research).</w:t>
            </w:r>
          </w:p>
        </w:tc>
      </w:tr>
      <w:tr w:rsidR="008B2DD8" w14:paraId="5D5A29D9" w14:textId="77777777" w:rsidTr="008B2DD8">
        <w:tc>
          <w:tcPr>
            <w:tcW w:w="4675" w:type="dxa"/>
          </w:tcPr>
          <w:p w14:paraId="4403D2A5" w14:textId="77777777" w:rsidR="00D56D32" w:rsidRDefault="00D56D32" w:rsidP="00D56D32">
            <w:r w:rsidRPr="008B2DD8">
              <w:t>Reviewer #2</w:t>
            </w:r>
          </w:p>
          <w:p w14:paraId="56B3C66F" w14:textId="1616F5B3" w:rsidR="008B2DD8" w:rsidRPr="008B2DD8" w:rsidRDefault="00D56D32">
            <w:r w:rsidRPr="00D56D32">
              <w:t>4. The authors demonstrated how the data set can be used in testing the structural breaks caused by breakdown of shipping cartels in the 1908s-1990s. However, the authors also need to show how a data set covering 1966-2009 can be useful for investigating contemporary issues and new theories / models.</w:t>
            </w:r>
          </w:p>
        </w:tc>
        <w:tc>
          <w:tcPr>
            <w:tcW w:w="4675" w:type="dxa"/>
          </w:tcPr>
          <w:p w14:paraId="49D07660" w14:textId="2B6E97CB" w:rsidR="008B2DD8" w:rsidRPr="00471969" w:rsidRDefault="001E48AE">
            <w:pPr>
              <w:rPr>
                <w:b/>
                <w:bCs/>
              </w:rPr>
            </w:pPr>
            <w:r w:rsidRPr="00471969">
              <w:rPr>
                <w:b/>
                <w:bCs/>
              </w:rPr>
              <w:t>We newly added</w:t>
            </w:r>
            <w:r w:rsidR="00D9382D" w:rsidRPr="00471969">
              <w:rPr>
                <w:b/>
                <w:bCs/>
              </w:rPr>
              <w:t xml:space="preserve"> Section 5(Discussion, Practical implication, and Future Research</w:t>
            </w:r>
            <w:r w:rsidR="00D9382D" w:rsidRPr="00471969">
              <w:rPr>
                <w:rFonts w:cstheme="minorHAnsi"/>
                <w:b/>
                <w:bCs/>
              </w:rPr>
              <w:t>.</w:t>
            </w:r>
          </w:p>
        </w:tc>
      </w:tr>
      <w:tr w:rsidR="008B2DD8" w14:paraId="3577DF86" w14:textId="77777777" w:rsidTr="008B2DD8">
        <w:tc>
          <w:tcPr>
            <w:tcW w:w="4675" w:type="dxa"/>
          </w:tcPr>
          <w:p w14:paraId="6689D493" w14:textId="77777777" w:rsidR="00D56D32" w:rsidRDefault="00D56D32" w:rsidP="00D56D32">
            <w:r w:rsidRPr="00D56D32">
              <w:t>Reviewer #3:</w:t>
            </w:r>
            <w:r>
              <w:br/>
              <w:t>1. For a high-quality academic journal, a good structure should be provided, including literature review, methodology, conclusion and discussions.</w:t>
            </w:r>
          </w:p>
          <w:p w14:paraId="40DB0222" w14:textId="5F8FB276" w:rsidR="008B2DD8" w:rsidRPr="008B2DD8" w:rsidRDefault="008B2DD8" w:rsidP="00D56D32"/>
        </w:tc>
        <w:tc>
          <w:tcPr>
            <w:tcW w:w="4675" w:type="dxa"/>
          </w:tcPr>
          <w:p w14:paraId="2CEDAFA4" w14:textId="49FF3EFD" w:rsidR="008B2DD8" w:rsidRDefault="001E48AE">
            <w:r w:rsidRPr="00471969">
              <w:rPr>
                <w:b/>
                <w:bCs/>
              </w:rPr>
              <w:t>We newly added</w:t>
            </w:r>
            <w:r w:rsidR="00D9382D" w:rsidRPr="00471969">
              <w:rPr>
                <w:b/>
                <w:bCs/>
              </w:rPr>
              <w:t xml:space="preserve"> Section 5(Discussion, Practical implication, and Future Research</w:t>
            </w:r>
            <w:r w:rsidR="00D9382D" w:rsidRPr="008B2DD8">
              <w:rPr>
                <w:rFonts w:cstheme="minorHAnsi"/>
              </w:rPr>
              <w:t>.</w:t>
            </w:r>
            <w:r w:rsidR="00D9382D">
              <w:rPr>
                <w:rFonts w:cstheme="minorHAnsi"/>
              </w:rPr>
              <w:t xml:space="preserve"> Also, we reorganized sections as the reviewer recommended.</w:t>
            </w:r>
          </w:p>
        </w:tc>
      </w:tr>
      <w:tr w:rsidR="008B2DD8" w14:paraId="562C4CAD" w14:textId="77777777" w:rsidTr="008B2DD8">
        <w:tc>
          <w:tcPr>
            <w:tcW w:w="4675" w:type="dxa"/>
          </w:tcPr>
          <w:p w14:paraId="7730A37A" w14:textId="77777777" w:rsidR="00D56D32" w:rsidRDefault="00D56D32" w:rsidP="00D56D32">
            <w:r w:rsidRPr="00D56D32">
              <w:t>Reviewer #3:</w:t>
            </w:r>
            <w:r>
              <w:br/>
              <w:t>2. The major motivation and contribution seem to construct a panel dataset for shipping market between 1966 and 1990. There is a lack of research question and practical motivation.</w:t>
            </w:r>
          </w:p>
          <w:p w14:paraId="52C6F351" w14:textId="3F7CA7DB" w:rsidR="008B2DD8" w:rsidRPr="008B2DD8" w:rsidRDefault="008B2DD8" w:rsidP="00D56D32"/>
        </w:tc>
        <w:tc>
          <w:tcPr>
            <w:tcW w:w="4675" w:type="dxa"/>
          </w:tcPr>
          <w:p w14:paraId="3F5109A6" w14:textId="2B6CE143" w:rsidR="008B2DD8" w:rsidRDefault="00471969">
            <w:r>
              <w:t>In Section 1.1 (</w:t>
            </w:r>
            <w:r w:rsidRPr="00471969">
              <w:t>Literature review</w:t>
            </w:r>
            <w:r>
              <w:t xml:space="preserve">), we </w:t>
            </w:r>
            <w:r w:rsidR="00A87F5B">
              <w:t xml:space="preserve">explicitly </w:t>
            </w:r>
            <w:r>
              <w:t>provide</w:t>
            </w:r>
            <w:r w:rsidR="00A87F5B">
              <w:t>d</w:t>
            </w:r>
            <w:r>
              <w:t xml:space="preserve"> two major contributions to the literature. </w:t>
            </w:r>
            <w:r>
              <w:br/>
              <w:t>We show the first contribution in the second paragraph as follows.</w:t>
            </w:r>
          </w:p>
          <w:p w14:paraId="695F42CB" w14:textId="50D19AD5" w:rsidR="00471969" w:rsidRDefault="00471969" w:rsidP="00471969">
            <w:r>
              <w:rPr>
                <w:rFonts w:ascii="Arial" w:hAnsi="Arial" w:cs="Arial"/>
                <w:sz w:val="21"/>
                <w:szCs w:val="21"/>
                <w:shd w:val="clear" w:color="auto" w:fill="FFFFFF"/>
              </w:rPr>
              <w:t>``First, this study provides the necessary data to connect the history of the container shipping</w:t>
            </w:r>
            <w:r>
              <w:rPr>
                <w:rFonts w:ascii="Lato" w:hAnsi="Lato"/>
              </w:rPr>
              <w:br/>
            </w:r>
            <w:r>
              <w:rPr>
                <w:rFonts w:ascii="Arial" w:hAnsi="Arial" w:cs="Arial"/>
                <w:sz w:val="21"/>
                <w:szCs w:val="21"/>
                <w:shd w:val="clear" w:color="auto" w:fill="FFFFFF"/>
              </w:rPr>
              <w:t>industry from its beginning to its development after 2000, which has gained attention in the in-</w:t>
            </w:r>
            <w:r>
              <w:rPr>
                <w:rFonts w:ascii="Lato" w:hAnsi="Lato"/>
              </w:rPr>
              <w:br/>
            </w:r>
            <w:r>
              <w:rPr>
                <w:rFonts w:ascii="Arial" w:hAnsi="Arial" w:cs="Arial"/>
                <w:sz w:val="21"/>
                <w:szCs w:val="21"/>
                <w:shd w:val="clear" w:color="auto" w:fill="FFFFFF"/>
              </w:rPr>
              <w:t>dustrial organization literature (Aguirregabiria et al. 2021)”.</w:t>
            </w:r>
            <w:r>
              <w:rPr>
                <w:rFonts w:ascii="Arial" w:hAnsi="Arial" w:cs="Arial"/>
                <w:sz w:val="21"/>
                <w:szCs w:val="21"/>
                <w:shd w:val="clear" w:color="auto" w:fill="FFFFFF"/>
              </w:rPr>
              <w:br/>
            </w:r>
            <w:r>
              <w:t>We show the second contribution in the third paragraph as follows.</w:t>
            </w:r>
          </w:p>
          <w:p w14:paraId="120496BD" w14:textId="77777777" w:rsidR="00A87F5B" w:rsidRDefault="00A87F5B">
            <w:pPr>
              <w:rPr>
                <w:rFonts w:ascii="Arial" w:hAnsi="Arial" w:cs="Arial"/>
                <w:sz w:val="21"/>
                <w:szCs w:val="21"/>
                <w:shd w:val="clear" w:color="auto" w:fill="FFFFFF"/>
              </w:rPr>
            </w:pPr>
            <w:r>
              <w:rPr>
                <w:rFonts w:ascii="Arial" w:hAnsi="Arial" w:cs="Arial"/>
                <w:sz w:val="21"/>
                <w:szCs w:val="21"/>
                <w:shd w:val="clear" w:color="auto" w:fill="FFFFFF"/>
              </w:rPr>
              <w:lastRenderedPageBreak/>
              <w:t>`` Second, this study detects the effect of explicit shipping cartels on shipping prices”.</w:t>
            </w:r>
          </w:p>
          <w:p w14:paraId="01494EFF" w14:textId="77777777" w:rsidR="00A87F5B" w:rsidRDefault="00A87F5B">
            <w:pPr>
              <w:rPr>
                <w:rFonts w:ascii="Arial" w:hAnsi="Arial" w:cs="Arial"/>
                <w:sz w:val="21"/>
                <w:szCs w:val="21"/>
                <w:shd w:val="clear" w:color="auto" w:fill="FFFFFF"/>
              </w:rPr>
            </w:pPr>
          </w:p>
          <w:p w14:paraId="155A556A" w14:textId="49A75D51" w:rsidR="00A87F5B" w:rsidRDefault="00A87F5B">
            <w:pPr>
              <w:rPr>
                <w:rFonts w:ascii="Arial" w:hAnsi="Arial" w:cs="Arial"/>
                <w:sz w:val="21"/>
                <w:szCs w:val="21"/>
                <w:shd w:val="clear" w:color="auto" w:fill="FFFFFF"/>
              </w:rPr>
            </w:pPr>
            <w:r>
              <w:rPr>
                <w:rFonts w:ascii="Arial" w:hAnsi="Arial" w:cs="Arial"/>
                <w:sz w:val="21"/>
                <w:szCs w:val="21"/>
                <w:shd w:val="clear" w:color="auto" w:fill="FFFFFF"/>
              </w:rPr>
              <w:t xml:space="preserve">Finally, we emphasize the second contribution as practical motivations for maritime researchers in Section 1 as follows. </w:t>
            </w:r>
          </w:p>
          <w:p w14:paraId="71B3F0FE" w14:textId="4CC882A0" w:rsidR="00A87F5B" w:rsidRPr="00A87F5B" w:rsidRDefault="00A87F5B" w:rsidP="00A87F5B">
            <w:pPr>
              <w:rPr>
                <w:rFonts w:ascii="Arial" w:hAnsi="Arial" w:cs="Arial"/>
                <w:sz w:val="21"/>
                <w:szCs w:val="21"/>
                <w:shd w:val="clear" w:color="auto" w:fill="FFFFFF"/>
              </w:rPr>
            </w:pPr>
            <w:r>
              <w:rPr>
                <w:rFonts w:ascii="Arial" w:hAnsi="Arial" w:cs="Arial"/>
                <w:sz w:val="21"/>
                <w:szCs w:val="21"/>
                <w:shd w:val="clear" w:color="auto" w:fill="FFFFFF"/>
              </w:rPr>
              <w:t>``</w:t>
            </w:r>
            <w:r>
              <w:t xml:space="preserve"> </w:t>
            </w:r>
            <w:r w:rsidRPr="00A87F5B">
              <w:rPr>
                <w:rFonts w:ascii="Arial" w:hAnsi="Arial" w:cs="Arial"/>
                <w:sz w:val="21"/>
                <w:szCs w:val="21"/>
                <w:shd w:val="clear" w:color="auto" w:fill="FFFFFF"/>
              </w:rPr>
              <w:t>Using our new dataset, we implemented the unknown multiple structural breaks test (Bai</w:t>
            </w:r>
          </w:p>
          <w:p w14:paraId="357149E3" w14:textId="42C3A5B5" w:rsidR="00471969" w:rsidRDefault="00A87F5B" w:rsidP="00A87F5B">
            <w:r w:rsidRPr="00A87F5B">
              <w:rPr>
                <w:rFonts w:ascii="Arial" w:hAnsi="Arial" w:cs="Arial"/>
                <w:sz w:val="21"/>
                <w:szCs w:val="21"/>
                <w:shd w:val="clear" w:color="auto" w:fill="FFFFFF"/>
              </w:rPr>
              <w:t>and Perron 1998, 2003) to analyze historical shipping price reductions in the 1980s known as the</w:t>
            </w:r>
            <w:r>
              <w:rPr>
                <w:rFonts w:ascii="Arial" w:hAnsi="Arial" w:cs="Arial" w:hint="eastAsia"/>
                <w:sz w:val="21"/>
                <w:szCs w:val="21"/>
                <w:shd w:val="clear" w:color="auto" w:fill="FFFFFF"/>
              </w:rPr>
              <w:t xml:space="preserve"> </w:t>
            </w:r>
            <w:r w:rsidRPr="00A87F5B">
              <w:rPr>
                <w:rFonts w:ascii="Arial" w:hAnsi="Arial" w:cs="Arial" w:hint="eastAsia"/>
                <w:sz w:val="21"/>
                <w:szCs w:val="21"/>
                <w:shd w:val="clear" w:color="auto" w:fill="FFFFFF"/>
              </w:rPr>
              <w:t>“</w:t>
            </w:r>
            <w:r w:rsidRPr="00A87F5B">
              <w:rPr>
                <w:rFonts w:ascii="Arial" w:hAnsi="Arial" w:cs="Arial"/>
                <w:sz w:val="21"/>
                <w:szCs w:val="21"/>
                <w:shd w:val="clear" w:color="auto" w:fill="FFFFFF"/>
              </w:rPr>
              <w:t>container crisis” (Broeze 2002).</w:t>
            </w:r>
            <w:r>
              <w:rPr>
                <w:rFonts w:ascii="Arial" w:hAnsi="Arial" w:cs="Arial"/>
                <w:sz w:val="21"/>
                <w:szCs w:val="21"/>
                <w:shd w:val="clear" w:color="auto" w:fill="FFFFFF"/>
              </w:rPr>
              <w:t xml:space="preserve"> It has been anecdotally known that the crisis was triggered by the</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two events: (1) the withdrawal of Sea-Land, which was the biggest cartel member from shipping</w:t>
            </w:r>
            <w:r w:rsidR="00D15A10">
              <w:rPr>
                <w:rFonts w:ascii="Arial" w:hAnsi="Arial" w:cs="Arial"/>
                <w:sz w:val="21"/>
                <w:szCs w:val="21"/>
                <w:shd w:val="clear" w:color="auto" w:fill="FFFFFF"/>
              </w:rPr>
              <w:t xml:space="preserve"> </w:t>
            </w:r>
            <w:r>
              <w:rPr>
                <w:rFonts w:ascii="Arial" w:hAnsi="Arial" w:cs="Arial"/>
                <w:sz w:val="21"/>
                <w:szCs w:val="21"/>
                <w:shd w:val="clear" w:color="auto" w:fill="FFFFFF"/>
              </w:rPr>
              <w:t>cartels in 1980, and (2) the enactment of the Shipping Act of 1984.”</w:t>
            </w:r>
            <w:r w:rsidR="00471969">
              <w:rPr>
                <w:rFonts w:ascii="Arial" w:hAnsi="Arial" w:cs="Arial"/>
                <w:sz w:val="21"/>
                <w:szCs w:val="21"/>
                <w:shd w:val="clear" w:color="auto" w:fill="FFFFFF"/>
              </w:rPr>
              <w:br/>
            </w:r>
          </w:p>
        </w:tc>
      </w:tr>
      <w:tr w:rsidR="008B2DD8" w14:paraId="1008A85D" w14:textId="77777777" w:rsidTr="008B2DD8">
        <w:tc>
          <w:tcPr>
            <w:tcW w:w="4675" w:type="dxa"/>
          </w:tcPr>
          <w:p w14:paraId="28852F06" w14:textId="77777777" w:rsidR="00D56D32" w:rsidRDefault="00D56D32" w:rsidP="00D56D32">
            <w:r w:rsidRPr="00D56D32">
              <w:lastRenderedPageBreak/>
              <w:t>Reviewer #3:</w:t>
            </w:r>
            <w:r>
              <w:br/>
              <w:t>3. Methodology section should be provided to explain the source of data, design of expert interview, and structural break test. In addition, what kind of test was adopted to determine the break point.</w:t>
            </w:r>
          </w:p>
          <w:p w14:paraId="4FE37EF6" w14:textId="2AEEA53D" w:rsidR="008B2DD8" w:rsidRPr="008B2DD8" w:rsidRDefault="008B2DD8" w:rsidP="00D56D32"/>
        </w:tc>
        <w:tc>
          <w:tcPr>
            <w:tcW w:w="4675" w:type="dxa"/>
          </w:tcPr>
          <w:p w14:paraId="658A91CF" w14:textId="76F4F999" w:rsidR="008B2DD8" w:rsidRDefault="00D9382D">
            <w:r>
              <w:t xml:space="preserve">The source of data is shown in detail in Section 2.1.(Data souce). </w:t>
            </w:r>
            <w:r>
              <w:br/>
              <w:t xml:space="preserve">The design of expert interview is shown in </w:t>
            </w:r>
            <w:r w:rsidR="00DC6FDD">
              <w:t xml:space="preserve">the first paragraphs in </w:t>
            </w:r>
            <w:r>
              <w:t>Section</w:t>
            </w:r>
            <w:r w:rsidR="00DC6FDD">
              <w:t>s 3.1 and 3.2.</w:t>
            </w:r>
            <w:r w:rsidR="00B77350">
              <w:t xml:space="preserve"> We added explanations of interview design in the first paragraph.</w:t>
            </w:r>
            <w:r>
              <w:br/>
            </w:r>
            <w:r w:rsidR="00DC6FDD">
              <w:t xml:space="preserve">The details of structural break test is shown in detail in three paragraphs in Sections 4. In this section, we explain that we use Bai and Perron (2003)’s </w:t>
            </w:r>
            <w:r w:rsidR="00DC6FDD" w:rsidRPr="00DC6FDD">
              <w:t>multiple unknown structural breaks</w:t>
            </w:r>
            <w:r w:rsidR="00DC6FDD">
              <w:t xml:space="preserve"> test.</w:t>
            </w:r>
            <w:r w:rsidR="00DC6FDD">
              <w:br/>
            </w:r>
            <w:r w:rsidR="00DC6FDD">
              <w:br/>
            </w:r>
          </w:p>
        </w:tc>
      </w:tr>
      <w:tr w:rsidR="008B2DD8" w14:paraId="16AC3472" w14:textId="77777777" w:rsidTr="008B2DD8">
        <w:tc>
          <w:tcPr>
            <w:tcW w:w="4675" w:type="dxa"/>
          </w:tcPr>
          <w:p w14:paraId="085D831C" w14:textId="77777777" w:rsidR="00D56D32" w:rsidRDefault="00D56D32" w:rsidP="00D56D32">
            <w:r w:rsidRPr="00D56D32">
              <w:t>Reviewer #3:</w:t>
            </w:r>
            <w:r>
              <w:br/>
              <w:t>4. Literature related to the adoption of structural break test and its pros and cons. The prior studies pertaining to cartel and shipping crisis on shipping market should be provided.</w:t>
            </w:r>
          </w:p>
          <w:p w14:paraId="372FBC6C" w14:textId="067B8F02" w:rsidR="008B2DD8" w:rsidRPr="008B2DD8" w:rsidRDefault="008B2DD8"/>
        </w:tc>
        <w:tc>
          <w:tcPr>
            <w:tcW w:w="4675" w:type="dxa"/>
          </w:tcPr>
          <w:p w14:paraId="29EFCCEB" w14:textId="476F84A1" w:rsidR="00DC6FDD" w:rsidRDefault="00DC6FDD" w:rsidP="00DC6FDD">
            <w:r>
              <w:t>On footnote 31, we provide the prior stud</w:t>
            </w:r>
            <w:r w:rsidR="00A87F5B">
              <w:t>y</w:t>
            </w:r>
            <w:r>
              <w:t xml:space="preserve"> as follows: `` The most related paper is Fan and Yin (2016), which applies the method of Bai and Perron (2003) to the semi-</w:t>
            </w:r>
          </w:p>
          <w:p w14:paraId="6F952DF5" w14:textId="77777777" w:rsidR="00DC6FDD" w:rsidRDefault="00DC6FDD" w:rsidP="00DC6FDD">
            <w:r>
              <w:t>annual data of the newbuilding price index, the time charter rate index, and the second-hand price index for each</w:t>
            </w:r>
          </w:p>
          <w:p w14:paraId="491100FF" w14:textId="77777777" w:rsidR="00DC6FDD" w:rsidRDefault="00DC6FDD" w:rsidP="00DC6FDD">
            <w:r>
              <w:t>ship size (i.e., Feeder, Feedermax, Handy, Sub-Panamax, and Panamax) between October 1996 and July 2013. They</w:t>
            </w:r>
          </w:p>
          <w:p w14:paraId="3D5C3D66" w14:textId="4A60B40F" w:rsidR="008B2DD8" w:rsidRDefault="00DC6FDD" w:rsidP="00DC6FDD">
            <w:r>
              <w:t>focus on the unknown structural breaks of the relationship between the above three global-level indices, whereas</w:t>
            </w:r>
            <w:r w:rsidRPr="00DC6FDD">
              <w:t xml:space="preserve"> we are interested in the unknown structural breaks of route-level container freight rate corresponding with competition regime changes.</w:t>
            </w:r>
            <w:r>
              <w:t>”</w:t>
            </w:r>
            <w:r w:rsidR="00A87F5B">
              <w:br/>
              <w:t>As far as we know, this paper is the only related paper applying to structural break tests to the similar container data.</w:t>
            </w:r>
          </w:p>
        </w:tc>
      </w:tr>
      <w:tr w:rsidR="008B2DD8" w14:paraId="24468F9C" w14:textId="77777777" w:rsidTr="008B2DD8">
        <w:tc>
          <w:tcPr>
            <w:tcW w:w="4675" w:type="dxa"/>
          </w:tcPr>
          <w:p w14:paraId="7842FA4C" w14:textId="77777777" w:rsidR="00D56D32" w:rsidRDefault="00D56D32" w:rsidP="00D56D32">
            <w:r w:rsidRPr="00D56D32">
              <w:lastRenderedPageBreak/>
              <w:t>Reviewer #3:</w:t>
            </w:r>
            <w:r>
              <w:br/>
              <w:t>5. Regarding the conclusion and discussion section, only conclusion part was shown. The academic or managerial implications should be provided and detailed.</w:t>
            </w:r>
          </w:p>
          <w:p w14:paraId="6764AA57" w14:textId="5B959551" w:rsidR="008B2DD8" w:rsidRPr="008B2DD8" w:rsidRDefault="008B2DD8" w:rsidP="00D56D32"/>
        </w:tc>
        <w:tc>
          <w:tcPr>
            <w:tcW w:w="4675" w:type="dxa"/>
          </w:tcPr>
          <w:p w14:paraId="1BE7BCE6" w14:textId="52E7EED7" w:rsidR="008B2DD8" w:rsidRPr="00471969" w:rsidRDefault="001E48AE">
            <w:pPr>
              <w:rPr>
                <w:b/>
                <w:bCs/>
              </w:rPr>
            </w:pPr>
            <w:r w:rsidRPr="00471969">
              <w:rPr>
                <w:b/>
                <w:bCs/>
              </w:rPr>
              <w:t>We newly added</w:t>
            </w:r>
            <w:r w:rsidR="00DC6FDD" w:rsidRPr="00471969">
              <w:rPr>
                <w:b/>
                <w:bCs/>
              </w:rPr>
              <w:t xml:space="preserve"> Section 5(Discussion, Practical implication, and Future Research</w:t>
            </w:r>
            <w:r w:rsidR="00DC6FDD" w:rsidRPr="00471969">
              <w:rPr>
                <w:rFonts w:cstheme="minorHAnsi"/>
                <w:b/>
                <w:bCs/>
              </w:rPr>
              <w:t>.</w:t>
            </w:r>
          </w:p>
        </w:tc>
      </w:tr>
      <w:tr w:rsidR="008B2DD8" w14:paraId="4DEA9143" w14:textId="77777777" w:rsidTr="008B2DD8">
        <w:tc>
          <w:tcPr>
            <w:tcW w:w="4675" w:type="dxa"/>
          </w:tcPr>
          <w:p w14:paraId="3885B237" w14:textId="77777777" w:rsidR="00D56D32" w:rsidRDefault="00D56D32" w:rsidP="00D56D32">
            <w:r w:rsidRPr="00D56D32">
              <w:t>Reviewer #3:</w:t>
            </w:r>
            <w:r>
              <w:br/>
              <w:t>6. Two experts were interviewed to confirm the data with historical events. However, only two experts and from the view of Japan, the results were doubtly.</w:t>
            </w:r>
          </w:p>
          <w:p w14:paraId="42001529" w14:textId="3F62F59B" w:rsidR="008B2DD8" w:rsidRPr="008B2DD8" w:rsidRDefault="008B2DD8" w:rsidP="00D56D32"/>
        </w:tc>
        <w:tc>
          <w:tcPr>
            <w:tcW w:w="4675" w:type="dxa"/>
          </w:tcPr>
          <w:p w14:paraId="1838964C" w14:textId="4F3904D5" w:rsidR="008B2DD8" w:rsidRDefault="00471969">
            <w:r>
              <w:t>?</w:t>
            </w:r>
            <w:r w:rsidR="00E968DF">
              <w:t>[Matsuda]</w:t>
            </w:r>
          </w:p>
        </w:tc>
      </w:tr>
      <w:tr w:rsidR="008B2DD8" w14:paraId="61295AB0" w14:textId="77777777" w:rsidTr="008B2DD8">
        <w:tc>
          <w:tcPr>
            <w:tcW w:w="4675" w:type="dxa"/>
          </w:tcPr>
          <w:p w14:paraId="1ECD75CA" w14:textId="77777777" w:rsidR="00D56D32" w:rsidRDefault="00D56D32" w:rsidP="00D56D32">
            <w:r w:rsidRPr="00D56D32">
              <w:t>Reviewer #3:</w:t>
            </w:r>
            <w:r>
              <w:br/>
              <w:t>7. Section 2.4 could be shortened.</w:t>
            </w:r>
          </w:p>
          <w:p w14:paraId="3AD3A543" w14:textId="051215AD" w:rsidR="008B2DD8" w:rsidRPr="008B2DD8" w:rsidRDefault="008B2DD8" w:rsidP="00D56D32"/>
        </w:tc>
        <w:tc>
          <w:tcPr>
            <w:tcW w:w="4675" w:type="dxa"/>
          </w:tcPr>
          <w:p w14:paraId="6477C0B9" w14:textId="20839EE9" w:rsidR="008B2DD8" w:rsidRDefault="00F128B6">
            <w:r>
              <w:t xml:space="preserve">We moved many parts of Section 2.4.2.( </w:t>
            </w:r>
            <w:r w:rsidRPr="00F128B6">
              <w:t>The inception of the container shipping industry</w:t>
            </w:r>
            <w:r>
              <w:t>) to Appendix. This reduced two pages.</w:t>
            </w:r>
            <w:r w:rsidR="002E53A5">
              <w:br/>
            </w:r>
          </w:p>
        </w:tc>
      </w:tr>
      <w:tr w:rsidR="008B2DD8" w14:paraId="58292F84" w14:textId="77777777" w:rsidTr="008B2DD8">
        <w:tc>
          <w:tcPr>
            <w:tcW w:w="4675" w:type="dxa"/>
          </w:tcPr>
          <w:p w14:paraId="77855BC4" w14:textId="77777777" w:rsidR="00D56D32" w:rsidRDefault="00D56D32" w:rsidP="00D56D32">
            <w:r w:rsidRPr="00D56D32">
              <w:t>Reviewer #3:</w:t>
            </w:r>
            <w:r>
              <w:br/>
              <w:t>8. p5, section 2, "Following the literature, ...." The references should be provided.</w:t>
            </w:r>
          </w:p>
          <w:p w14:paraId="0A88F7D8" w14:textId="521E5E38" w:rsidR="008B2DD8" w:rsidRPr="008B2DD8" w:rsidRDefault="008B2DD8"/>
        </w:tc>
        <w:tc>
          <w:tcPr>
            <w:tcW w:w="4675" w:type="dxa"/>
          </w:tcPr>
          <w:p w14:paraId="4398CE25" w14:textId="51F836AF" w:rsidR="008B2DD8" w:rsidRDefault="005423DA">
            <w:r>
              <w:t xml:space="preserve">We modified the sentence as follows: `` </w:t>
            </w:r>
            <w:r w:rsidRPr="005423DA">
              <w:rPr>
                <w:b/>
                <w:bCs/>
              </w:rPr>
              <w:t>For clarification</w:t>
            </w:r>
            <w:r>
              <w:t xml:space="preserve">,…”. </w:t>
            </w:r>
            <w:r w:rsidR="00F53B33">
              <w:br/>
            </w:r>
            <w:r>
              <w:t>We thought that the literature meant IO literature of the airline industry which uses the same definition of routes and markets.</w:t>
            </w:r>
          </w:p>
        </w:tc>
      </w:tr>
      <w:tr w:rsidR="00D56D32" w14:paraId="6FDEDB3C" w14:textId="77777777" w:rsidTr="008B2DD8">
        <w:tc>
          <w:tcPr>
            <w:tcW w:w="4675" w:type="dxa"/>
          </w:tcPr>
          <w:p w14:paraId="26BE3F5F" w14:textId="77777777" w:rsidR="00D56D32" w:rsidRDefault="00D56D32" w:rsidP="00D56D32">
            <w:r w:rsidRPr="00D56D32">
              <w:t>Reviewer #3:</w:t>
            </w:r>
            <w:r>
              <w:br/>
              <w:t>9. p6 and p7, the reasons shown in the content for explaining figure 1 were not rigorous. More information or studies should be provided to support the arguments. In addition, p7 line 4, shipping capacity increased was due to the surge in imports from Asian countries? Is it attributed to the emergence of mega ship?</w:t>
            </w:r>
          </w:p>
          <w:p w14:paraId="1C55AA23" w14:textId="58ED866E" w:rsidR="00D56D32" w:rsidRPr="00D56D32" w:rsidRDefault="00D56D32" w:rsidP="00D56D32"/>
        </w:tc>
        <w:tc>
          <w:tcPr>
            <w:tcW w:w="4675" w:type="dxa"/>
          </w:tcPr>
          <w:p w14:paraId="1D6CBEC2" w14:textId="369BBB51" w:rsidR="00D56D32" w:rsidRDefault="00D15A10">
            <w:r>
              <w:t>?[Matsuda]</w:t>
            </w:r>
          </w:p>
        </w:tc>
      </w:tr>
      <w:tr w:rsidR="00D56D32" w14:paraId="6A90E5DD" w14:textId="77777777" w:rsidTr="008B2DD8">
        <w:tc>
          <w:tcPr>
            <w:tcW w:w="4675" w:type="dxa"/>
          </w:tcPr>
          <w:p w14:paraId="0EB1D41B" w14:textId="6F941270" w:rsidR="00D56D32" w:rsidRPr="00D56D32" w:rsidRDefault="00D56D32" w:rsidP="00D56D32">
            <w:r w:rsidRPr="00D56D32">
              <w:t>Reviewer #3:</w:t>
            </w:r>
            <w:r>
              <w:br/>
              <w:t>10. p7, section 2.2.2, line 3. "..which indicates that the new-building prices shows a pattern similar to the shipping price". Do they have similar pattern?</w:t>
            </w:r>
          </w:p>
        </w:tc>
        <w:tc>
          <w:tcPr>
            <w:tcW w:w="4675" w:type="dxa"/>
          </w:tcPr>
          <w:p w14:paraId="5722BBF1" w14:textId="136D07DD" w:rsidR="00D56D32" w:rsidRDefault="005423DA">
            <w:r>
              <w:t xml:space="preserve">To avoid confusion, we modified the sentence as follows: `` </w:t>
            </w:r>
            <w:r w:rsidRPr="005423DA">
              <w:t xml:space="preserve">which indicates that the newbuilding price shows </w:t>
            </w:r>
            <w:r w:rsidRPr="005423DA">
              <w:rPr>
                <w:b/>
                <w:bCs/>
              </w:rPr>
              <w:t>peaks at similar timings</w:t>
            </w:r>
            <w:r w:rsidRPr="005423DA">
              <w:t xml:space="preserve"> to the shipping price.</w:t>
            </w:r>
            <w:r>
              <w:t>”</w:t>
            </w:r>
          </w:p>
        </w:tc>
      </w:tr>
      <w:tr w:rsidR="00D56D32" w14:paraId="4527AE18" w14:textId="77777777" w:rsidTr="008B2DD8">
        <w:tc>
          <w:tcPr>
            <w:tcW w:w="4675" w:type="dxa"/>
          </w:tcPr>
          <w:p w14:paraId="1E94501F" w14:textId="357067AD" w:rsidR="00D56D32" w:rsidRDefault="00D56D32" w:rsidP="00D56D32">
            <w:r w:rsidRPr="00D56D32">
              <w:t>Reviewer #3:</w:t>
            </w:r>
          </w:p>
          <w:p w14:paraId="417DB107" w14:textId="3AD26B6F" w:rsidR="00D56D32" w:rsidRPr="00D56D32" w:rsidRDefault="00D56D32" w:rsidP="00D56D32">
            <w:r>
              <w:t>11. P21, A clear table should be provided.</w:t>
            </w:r>
          </w:p>
        </w:tc>
        <w:tc>
          <w:tcPr>
            <w:tcW w:w="4675" w:type="dxa"/>
          </w:tcPr>
          <w:p w14:paraId="0DFD3003" w14:textId="79EB22CC" w:rsidR="00D56D32" w:rsidRDefault="00F52597">
            <w:r>
              <w:t>As the reviewer suggested, we made the table clearer.</w:t>
            </w:r>
          </w:p>
        </w:tc>
      </w:tr>
    </w:tbl>
    <w:p w14:paraId="0184851E" w14:textId="77777777" w:rsidR="000D1E37" w:rsidRDefault="000D1E37"/>
    <w:sectPr w:rsidR="000D1E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DD8"/>
    <w:rsid w:val="000D1E37"/>
    <w:rsid w:val="001E48AE"/>
    <w:rsid w:val="00280836"/>
    <w:rsid w:val="002E53A5"/>
    <w:rsid w:val="00471969"/>
    <w:rsid w:val="005423DA"/>
    <w:rsid w:val="008B2DD8"/>
    <w:rsid w:val="009A661E"/>
    <w:rsid w:val="00A87F5B"/>
    <w:rsid w:val="00B77350"/>
    <w:rsid w:val="00D15A10"/>
    <w:rsid w:val="00D56D32"/>
    <w:rsid w:val="00D9382D"/>
    <w:rsid w:val="00DC6FDD"/>
    <w:rsid w:val="00DE5F02"/>
    <w:rsid w:val="00E968DF"/>
    <w:rsid w:val="00F128B6"/>
    <w:rsid w:val="00F52597"/>
    <w:rsid w:val="00F53B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5F921"/>
  <w15:chartTrackingRefBased/>
  <w15:docId w15:val="{834A6A52-6801-47AB-98CE-343323E57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B2DD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956691">
      <w:bodyDiv w:val="1"/>
      <w:marLeft w:val="0"/>
      <w:marRight w:val="0"/>
      <w:marTop w:val="0"/>
      <w:marBottom w:val="0"/>
      <w:divBdr>
        <w:top w:val="none" w:sz="0" w:space="0" w:color="auto"/>
        <w:left w:val="none" w:sz="0" w:space="0" w:color="auto"/>
        <w:bottom w:val="none" w:sz="0" w:space="0" w:color="auto"/>
        <w:right w:val="none" w:sz="0" w:space="0" w:color="auto"/>
      </w:divBdr>
      <w:divsChild>
        <w:div w:id="13405417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6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4631">
      <w:bodyDiv w:val="1"/>
      <w:marLeft w:val="0"/>
      <w:marRight w:val="0"/>
      <w:marTop w:val="0"/>
      <w:marBottom w:val="0"/>
      <w:divBdr>
        <w:top w:val="none" w:sz="0" w:space="0" w:color="auto"/>
        <w:left w:val="none" w:sz="0" w:space="0" w:color="auto"/>
        <w:bottom w:val="none" w:sz="0" w:space="0" w:color="auto"/>
        <w:right w:val="none" w:sz="0" w:space="0" w:color="auto"/>
      </w:divBdr>
      <w:divsChild>
        <w:div w:id="2093888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708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ohtani suguru</dc:creator>
  <cp:keywords/>
  <dc:description/>
  <cp:lastModifiedBy>ohtani suguru</cp:lastModifiedBy>
  <cp:revision>10</cp:revision>
  <dcterms:created xsi:type="dcterms:W3CDTF">2023-01-25T23:05:00Z</dcterms:created>
  <dcterms:modified xsi:type="dcterms:W3CDTF">2023-01-26T21:27:00Z</dcterms:modified>
</cp:coreProperties>
</file>